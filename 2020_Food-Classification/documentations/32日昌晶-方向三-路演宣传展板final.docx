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48"/>
          <w:szCs w:val="48"/>
          <w:lang w:eastAsia="zh-CN"/>
        </w:rPr>
      </w:pPr>
      <w:r>
        <w:rPr>
          <w:rFonts w:hint="eastAsia" w:eastAsia="宋体"/>
          <w:b/>
          <w:bCs/>
          <w:sz w:val="48"/>
          <w:szCs w:val="48"/>
          <w:lang w:eastAsia="zh-CN"/>
        </w:rPr>
        <w:t>项目展示书</w:t>
      </w:r>
    </w:p>
    <w:p>
      <w:pPr>
        <w:jc w:val="both"/>
        <w:rPr>
          <w:rFonts w:hint="eastAsia"/>
          <w:b/>
          <w:bCs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b/>
          <w:bCs/>
        </w:rPr>
        <w:t>项目名称：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/>
          <w:lang w:eastAsia="zh-CN"/>
        </w:rPr>
        <w:t>吃不胖</w:t>
      </w:r>
    </w:p>
    <w:p>
      <w:pPr>
        <w:rPr>
          <w:rFonts w:hint="eastAsia"/>
          <w:b/>
          <w:bCs/>
        </w:rPr>
      </w:pPr>
    </w:p>
    <w:p>
      <w:r>
        <w:rPr>
          <w:rFonts w:hint="eastAsia"/>
          <w:b/>
          <w:bCs/>
        </w:rPr>
        <w:t>队名：</w:t>
      </w:r>
      <w:r>
        <w:rPr>
          <w:rFonts w:hint="eastAsia"/>
        </w:rPr>
        <w:t>日昌晶队</w:t>
      </w:r>
    </w:p>
    <w:p>
      <w:r>
        <w:rPr>
          <w:rFonts w:hint="eastAsia"/>
        </w:rPr>
        <w:t>余咏晴</w:t>
      </w:r>
      <w:r>
        <w:t xml:space="preserve">   华润小径湾贝赛思国际学校（11年级）</w:t>
      </w:r>
      <w:r>
        <w:rPr>
          <w:rFonts w:hint="eastAsia"/>
        </w:rPr>
        <w:t xml:space="preserve"> </w:t>
      </w:r>
    </w:p>
    <w:p>
      <w:r>
        <w:rPr>
          <w:rFonts w:hint="eastAsia"/>
        </w:rPr>
        <w:t>黄裕涵</w:t>
      </w:r>
      <w:r>
        <w:t xml:space="preserve">   成都市七中育才学校（水井坊校区）（8年级）</w:t>
      </w:r>
    </w:p>
    <w:p>
      <w:r>
        <w:rPr>
          <w:rFonts w:hint="eastAsia"/>
        </w:rPr>
        <w:t>黄钰云</w:t>
      </w:r>
      <w:r>
        <w:t xml:space="preserve">   深圳国际交流学院（11年级）</w:t>
      </w:r>
    </w:p>
    <w:p>
      <w:r>
        <w:rPr>
          <w:rFonts w:hint="eastAsia"/>
        </w:rPr>
        <w:t>小程序二维码</w:t>
      </w:r>
    </w:p>
    <w:p>
      <w:r>
        <w:drawing>
          <wp:inline distT="0" distB="0" distL="0" distR="0">
            <wp:extent cx="1889760" cy="1889760"/>
            <wp:effectExtent l="19050" t="0" r="0" b="0"/>
            <wp:docPr id="5" name="图片 1" descr="D:\Caches\WX_Work\WXWork\1688853469070941\Cache\Image\2020-09\fb8f29db9ccd21ba9c7d976c4bf725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D:\Caches\WX_Work\WXWork\1688853469070941\Cache\Image\2020-09\fb8f29db9ccd21ba9c7d976c4bf725a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694" cy="189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r>
        <w:rPr>
          <w:rFonts w:hint="eastAsia"/>
          <w:b/>
          <w:bCs/>
        </w:rPr>
        <w:t>项目简介：</w:t>
      </w:r>
    </w:p>
    <w:p>
      <w:r>
        <w:rPr>
          <w:rFonts w:hint="eastAsia"/>
        </w:rPr>
        <w:t xml:space="preserve"> “</w:t>
      </w:r>
      <w:r>
        <w:t>吃不胖</w:t>
      </w:r>
      <w:r>
        <w:rPr>
          <w:rFonts w:hint="eastAsia"/>
        </w:rPr>
        <w:t>”微信小程序，可识别现实生活中的食物照片，估算出每一类</w:t>
      </w:r>
      <w:r>
        <w:t>食物所含卡路里，从而给用户提供最健康的食物搭配建议</w:t>
      </w:r>
      <w:r>
        <w:rPr>
          <w:rFonts w:hint="eastAsia"/>
        </w:rPr>
        <w:t>。老少咸宜，居家必备，以手头食</w:t>
      </w:r>
      <w:r>
        <w:t>材做出健康低卡食</w:t>
      </w:r>
      <w:r>
        <w:rPr>
          <w:rFonts w:hint="eastAsia"/>
        </w:rPr>
        <w:t>品</w:t>
      </w:r>
      <w:r>
        <w:t>，</w:t>
      </w:r>
      <w:r>
        <w:rPr>
          <w:rFonts w:hint="eastAsia"/>
        </w:rPr>
        <w:t>轻松变身营养大师，</w:t>
      </w:r>
      <w:r>
        <w:t>实现减肥</w:t>
      </w:r>
      <w:r>
        <w:rPr>
          <w:rFonts w:hint="eastAsia"/>
        </w:rPr>
        <w:t>梦想</w:t>
      </w:r>
      <w:r>
        <w:t>！</w:t>
      </w:r>
      <w:r>
        <w:rPr>
          <w:rFonts w:hint="eastAsia"/>
        </w:rPr>
        <w:t>主体部分的食物分类算法采用人工智能前沿MobileNet模型，以1/9的参数量及运算量，效果与同代其他模型持平。</w:t>
      </w:r>
    </w:p>
    <w:p>
      <w:pPr>
        <w:rPr>
          <w:rFonts w:hint="eastAsia"/>
          <w:b/>
          <w:bCs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</w:rPr>
      </w:pPr>
    </w:p>
    <w:p>
      <w:r>
        <w:rPr>
          <w:rFonts w:hint="eastAsia"/>
          <w:b/>
          <w:bCs/>
        </w:rPr>
        <w:t>设计思路：</w:t>
      </w:r>
    </w:p>
    <w:p>
      <w:r>
        <w:rPr>
          <w:rFonts w:hint="eastAsia"/>
        </w:rPr>
        <w:t>整体设计上，计划纳入拍照识别、热量估算等主要功能和记录共享等次要功能。</w:t>
      </w:r>
    </w:p>
    <w:p>
      <w:pPr>
        <w:rPr>
          <w:rFonts w:hint="eastAsia"/>
        </w:rPr>
      </w:pPr>
      <w:r>
        <w:rPr>
          <w:rFonts w:hint="eastAsia"/>
        </w:rPr>
        <w:t>实现食物影像识别分类的AI模型是项目关键。考虑到手机端算力和带宽的限制，本项目采用较前沿的MobileNet模型，以深度可分离卷积替代传统标准卷积</w:t>
      </w:r>
      <w:r>
        <w:rPr>
          <w:rFonts w:hint="eastAsia" w:eastAsia="宋体"/>
        </w:rPr>
        <w:t>算法</w:t>
      </w:r>
      <w:r>
        <w:rPr>
          <w:rFonts w:hint="eastAsia"/>
        </w:rPr>
        <w:t>，</w:t>
      </w:r>
      <w:r>
        <w:rPr>
          <w:rFonts w:hint="eastAsia" w:eastAsia="宋体"/>
        </w:rPr>
        <w:t>有效</w:t>
      </w:r>
      <w:r>
        <w:rPr>
          <w:rFonts w:hint="eastAsia"/>
        </w:rPr>
        <w:t>降低运算强度和网络传输参数量，而识别</w:t>
      </w:r>
      <w:r>
        <w:rPr>
          <w:rFonts w:hint="eastAsia" w:eastAsia="宋体"/>
        </w:rPr>
        <w:t>准确率</w:t>
      </w:r>
      <w:r>
        <w:rPr>
          <w:rFonts w:hint="eastAsia"/>
          <w:lang w:eastAsia="zh-CN"/>
        </w:rPr>
        <w:t>相当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374515" cy="2369820"/>
            <wp:effectExtent l="0" t="0" r="6985" b="11430"/>
            <wp:docPr id="4" name="图片 1" descr="MobileNet_DW_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MobileNet_DW_P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/>
          <w:b/>
          <w:bCs/>
        </w:rPr>
        <w:t>数据来源&amp;描述：</w:t>
      </w:r>
    </w:p>
    <w:p>
      <w:r>
        <w:rPr>
          <w:rFonts w:hint="eastAsia"/>
        </w:rPr>
        <w:t>训练图像来源：Kaggle上的food11-image-dataset数据集</w:t>
      </w:r>
    </w:p>
    <w:p>
      <w:r>
        <w:rPr>
          <w:rFonts w:hint="eastAsia"/>
        </w:rPr>
        <w:t>影像总量：1.1G大小，16643张图片，</w:t>
      </w:r>
    </w:p>
    <w:p>
      <w:pPr>
        <w:ind w:firstLine="1155" w:firstLineChars="550"/>
      </w:pPr>
      <w:r>
        <w:rPr>
          <w:rFonts w:hint="eastAsia"/>
        </w:rPr>
        <w:t>training/validation/evaluation各占9866/3430/3347张图片</w:t>
      </w:r>
    </w:p>
    <w:p>
      <w:r>
        <w:rPr>
          <w:rFonts w:hint="eastAsia"/>
        </w:rPr>
        <w:t>影像格式：JPG</w:t>
      </w:r>
    </w:p>
    <w:p>
      <w:r>
        <w:rPr>
          <w:rFonts w:hint="eastAsia"/>
        </w:rPr>
        <w:t>影像形状：95%以上较为方正，其余3－5%长方形中有存在极少数长宽比达2:1</w:t>
      </w:r>
    </w:p>
    <w:p>
      <w:r>
        <w:rPr>
          <w:rFonts w:hint="eastAsia"/>
        </w:rPr>
        <w:t>影像尺寸：长/宽像素值280+ ~ 3000+</w:t>
      </w:r>
    </w:p>
    <w:p>
      <w:r>
        <w:rPr>
          <w:rFonts w:hint="eastAsia"/>
        </w:rPr>
        <w:t>分类标签：以子目录形式，分为面包, 乳制品, 甜点, 蛋, 油炸食品, 肉类, 面条, 米饭, 海鲜, 汤, 蔬菜水果共11种食物</w:t>
      </w:r>
    </w:p>
    <w:p>
      <w:r>
        <w:rPr>
          <w:rFonts w:hint="eastAsia"/>
        </w:rPr>
        <w:t>各类标签图像占比如下图：</w:t>
      </w:r>
    </w:p>
    <w:p/>
    <w:p>
      <w:r>
        <w:rPr>
          <w:rFonts w:hint="eastAsia"/>
        </w:rPr>
        <w:drawing>
          <wp:inline distT="0" distB="0" distL="0" distR="0">
            <wp:extent cx="4004310" cy="45694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923" cy="457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>技术开发：</w:t>
      </w:r>
    </w:p>
    <w:p/>
    <w:p>
      <w:pPr>
        <w:rPr>
          <w:b/>
        </w:rPr>
      </w:pPr>
      <w:r>
        <w:rPr>
          <w:rFonts w:hint="eastAsia"/>
          <w:b/>
        </w:rPr>
        <w:t>1、环境搭建、AI代码学习（入门阶段）：</w:t>
      </w:r>
    </w:p>
    <w:p>
      <w:pPr>
        <w:ind w:firstLine="210" w:firstLineChars="100"/>
      </w:pPr>
      <w:r>
        <w:rPr>
          <w:rFonts w:hint="eastAsia"/>
        </w:rPr>
        <w:t>MLP多层感知神经网络</w:t>
      </w:r>
    </w:p>
    <w:p>
      <w:pPr>
        <w:ind w:firstLine="630" w:firstLineChars="300"/>
      </w:pPr>
      <w:r>
        <w:rPr>
          <w:rFonts w:hint="eastAsia"/>
        </w:rPr>
        <w:t>→ CNN初级卷积神经网络</w:t>
      </w:r>
    </w:p>
    <w:p>
      <w:pPr>
        <w:ind w:firstLine="1050" w:firstLineChars="500"/>
      </w:pPr>
      <w:r>
        <w:rPr>
          <w:rFonts w:hint="eastAsia"/>
        </w:rPr>
        <w:t>→ VGG视觉几何群神经网络</w:t>
      </w:r>
    </w:p>
    <w:p>
      <w:pPr>
        <w:ind w:firstLine="1470" w:firstLineChars="700"/>
      </w:pPr>
      <w:r>
        <w:rPr>
          <w:rFonts w:hint="eastAsia"/>
        </w:rPr>
        <w:t>→ ResNet初识残差结构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初步接触人工智能各概念</w:t>
      </w:r>
    </w:p>
    <w:p>
      <w:pPr>
        <w:ind w:firstLine="420"/>
      </w:pPr>
      <w:r>
        <w:rPr>
          <w:rFonts w:hint="eastAsia"/>
        </w:rPr>
        <w:t>以老师讲课资料为基础，网络搜索补充知识，通过循序渐进的代码实践逐渐掌握知识</w:t>
      </w:r>
    </w:p>
    <w:p>
      <w:pPr>
        <w:ind w:firstLine="420"/>
      </w:pPr>
    </w:p>
    <w:p>
      <w:r>
        <w:rPr>
          <w:rFonts w:hint="eastAsia"/>
        </w:rPr>
        <w:drawing>
          <wp:inline distT="0" distB="0" distL="0" distR="0">
            <wp:extent cx="4055745" cy="2274570"/>
            <wp:effectExtent l="19050" t="0" r="1494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115" cy="227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u w:val="single"/>
        </w:rPr>
      </w:pPr>
      <w:r>
        <w:rPr>
          <w:rFonts w:hint="eastAsia" w:asciiTheme="minorEastAsia" w:hAnsiTheme="minorEastAsia"/>
        </w:rPr>
        <w:t>◆</w:t>
      </w:r>
      <w:r>
        <w:rPr>
          <w:rFonts w:hint="eastAsia"/>
          <w:u w:val="single"/>
        </w:rPr>
        <w:t>阶段性成果：模型42M，准确率68%</w:t>
      </w:r>
    </w:p>
    <w:p>
      <w:pPr>
        <w:ind w:firstLine="420"/>
      </w:pPr>
    </w:p>
    <w:p>
      <w:pPr>
        <w:rPr>
          <w:rFonts w:hint="eastAsia"/>
          <w:b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</w:rPr>
      </w:pPr>
      <w:r>
        <w:rPr>
          <w:rFonts w:hint="eastAsia"/>
          <w:b/>
        </w:rPr>
        <w:t>2、MobileNet第1轮模型训练（观察阶段）</w:t>
      </w:r>
    </w:p>
    <w:p>
      <w:pPr>
        <w:ind w:firstLine="420"/>
      </w:pPr>
      <w:r>
        <w:rPr>
          <w:rFonts w:hint="eastAsia"/>
        </w:rPr>
        <w:t>通过Kaggle调通模型</w:t>
      </w:r>
    </w:p>
    <w:p>
      <w:pPr>
        <w:ind w:firstLine="420"/>
      </w:pPr>
      <w:r>
        <w:rPr>
          <w:rFonts w:hint="eastAsia"/>
        </w:rPr>
        <w:t>借助腾讯智能钛算力完成后续训练</w:t>
      </w:r>
    </w:p>
    <w:p>
      <w:pPr>
        <w:ind w:firstLine="525" w:firstLineChars="250"/>
        <w:rPr>
          <w:i/>
        </w:rPr>
      </w:pPr>
      <w:r>
        <w:rPr>
          <w:rFonts w:hint="eastAsia"/>
          <w:i/>
        </w:rPr>
        <w:t>数据增强：训练影像随机翻转、平移</w:t>
      </w:r>
    </w:p>
    <w:p>
      <w:pPr>
        <w:ind w:firstLine="525" w:firstLineChars="250"/>
        <w:rPr>
          <w:i/>
        </w:rPr>
      </w:pPr>
      <w:r>
        <w:rPr>
          <w:rFonts w:hint="eastAsia"/>
          <w:i/>
        </w:rPr>
        <w:t>动态学习率策略：初值0.0001，每30epochs缩小10倍</w:t>
      </w:r>
    </w:p>
    <w:p>
      <w:pPr>
        <w:ind w:firstLine="420"/>
      </w:pPr>
      <w:r>
        <w:rPr>
          <w:rFonts w:hint="eastAsia"/>
        </w:rPr>
        <w:t>逐段（每次10epochs）提交训练，观察准确率变化曲线，判断所需epochs数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</w:rPr>
        <w:t>经300epochs训练，初步判断</w:t>
      </w:r>
      <w:r>
        <w:rPr>
          <w:rFonts w:hint="eastAsia"/>
          <w:lang w:eastAsia="zh-CN"/>
        </w:rPr>
        <w:t>模型准确</w:t>
      </w:r>
      <w:r>
        <w:rPr>
          <w:rFonts w:hint="eastAsia"/>
        </w:rPr>
        <w:t>率已无较大增长空间</w:t>
      </w:r>
    </w:p>
    <w:p>
      <w:pPr>
        <w:ind w:firstLine="420"/>
      </w:pPr>
    </w:p>
    <w:p>
      <w:pPr>
        <w:ind w:firstLine="420"/>
        <w:rPr>
          <w:u w:val="single"/>
        </w:rPr>
      </w:pPr>
      <w:r>
        <w:rPr>
          <w:rFonts w:hint="eastAsia" w:asciiTheme="minorEastAsia" w:hAnsiTheme="minorEastAsia"/>
        </w:rPr>
        <w:t>◆</w:t>
      </w:r>
      <w:r>
        <w:rPr>
          <w:rFonts w:hint="eastAsia"/>
          <w:u w:val="single"/>
        </w:rPr>
        <w:t>阶段性成果：模型6.8M，准确率72%（峰值72.5%）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124200"/>
            <wp:effectExtent l="0" t="0" r="10795" b="0"/>
            <wp:docPr id="2" name="图片 2" descr="有代表性的5条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有代表性的5条线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有代表性的5条准确率曲线。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R000：第1轮训练曲线</w:t>
      </w:r>
      <w:r>
        <w:rPr>
          <w:rFonts w:hint="eastAsia"/>
          <w:sz w:val="18"/>
          <w:szCs w:val="18"/>
        </w:rPr>
        <w:t xml:space="preserve">    </w:t>
      </w:r>
    </w:p>
    <w:p>
      <w:pPr>
        <w:rPr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R001：均值最低，训练用时最久（黑暗时刻！）</w:t>
      </w:r>
    </w:p>
    <w:p>
      <w:pPr>
        <w:ind w:firstLine="0" w:firstLineChars="0"/>
        <w:rPr>
          <w:rFonts w:hint="eastAsia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R008：学习率</w:t>
      </w:r>
      <w:r>
        <w:rPr>
          <w:rFonts w:hint="eastAsia"/>
          <w:color w:val="7030A0"/>
          <w:sz w:val="18"/>
          <w:szCs w:val="18"/>
          <w:lang w:eastAsia="zh-CN"/>
        </w:rPr>
        <w:t>初值</w:t>
      </w:r>
      <w:r>
        <w:rPr>
          <w:rFonts w:hint="eastAsia"/>
          <w:color w:val="7030A0"/>
          <w:sz w:val="18"/>
          <w:szCs w:val="18"/>
        </w:rPr>
        <w:t>0.001，准确率首次跃升</w:t>
      </w:r>
      <w:bookmarkStart w:id="0" w:name="_GoBack"/>
      <w:bookmarkEnd w:id="0"/>
      <w:r>
        <w:rPr>
          <w:rFonts w:hint="eastAsia"/>
          <w:color w:val="7030A0"/>
          <w:sz w:val="18"/>
          <w:szCs w:val="18"/>
        </w:rPr>
        <w:t>10%</w:t>
      </w:r>
      <w:r>
        <w:rPr>
          <w:rFonts w:hint="eastAsia"/>
          <w:sz w:val="18"/>
          <w:szCs w:val="18"/>
        </w:rPr>
        <w:t xml:space="preserve">     </w:t>
      </w:r>
    </w:p>
    <w:p>
      <w:pPr>
        <w:ind w:firstLine="0" w:firstLineChars="0"/>
        <w:rPr>
          <w:ins w:id="0" w:author="Roman" w:date="2020-10-22T11:16:23Z"/>
          <w:rFonts w:hint="eastAsia"/>
          <w:color w:val="FFC00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R011：</w:t>
      </w:r>
      <w:r>
        <w:rPr>
          <w:rFonts w:hint="eastAsia"/>
          <w:color w:val="0070C0"/>
          <w:sz w:val="18"/>
          <w:szCs w:val="18"/>
          <w:lang w:eastAsia="zh-CN"/>
        </w:rPr>
        <w:t>前期</w:t>
      </w:r>
      <w:r>
        <w:rPr>
          <w:rFonts w:hint="eastAsia"/>
          <w:color w:val="0070C0"/>
          <w:sz w:val="18"/>
          <w:szCs w:val="18"/>
        </w:rPr>
        <w:t>唯一一次batch_size=256</w:t>
      </w:r>
      <w:r>
        <w:rPr>
          <w:rFonts w:hint="eastAsia"/>
          <w:color w:val="0070C0"/>
          <w:sz w:val="18"/>
          <w:szCs w:val="18"/>
          <w:lang w:eastAsia="zh-CN"/>
        </w:rPr>
        <w:t>，另学习率</w:t>
      </w:r>
      <w:r>
        <w:rPr>
          <w:rFonts w:hint="eastAsia"/>
          <w:color w:val="0070C0"/>
          <w:sz w:val="18"/>
          <w:szCs w:val="18"/>
          <w:lang w:val="en-US" w:eastAsia="zh-CN"/>
        </w:rPr>
        <w:t>初值0.01</w:t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color w:val="FFC000"/>
          <w:sz w:val="18"/>
          <w:szCs w:val="18"/>
        </w:rPr>
        <w:t xml:space="preserve"> </w:t>
      </w:r>
    </w:p>
    <w:p>
      <w:pPr>
        <w:ind w:firstLine="0" w:firstLineChars="0"/>
        <w:rPr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R</w:t>
      </w:r>
      <w:r>
        <w:rPr>
          <w:rFonts w:hint="eastAsia"/>
          <w:color w:val="FFC000" w:themeColor="accent4"/>
          <w:sz w:val="18"/>
          <w:szCs w:val="18"/>
          <w:lang w:val="en-US" w:eastAsia="zh-CN"/>
          <w14:textFill>
            <w14:solidFill>
              <w14:schemeClr w14:val="accent4"/>
            </w14:solidFill>
          </w14:textFill>
        </w:rPr>
        <w:t>0</w:t>
      </w:r>
      <w:r>
        <w:rPr>
          <w:rFonts w:hint="eastAsia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22：冠军！</w:t>
      </w:r>
    </w:p>
    <w:p>
      <w:pPr>
        <w:rPr>
          <w:b/>
        </w:rPr>
      </w:pPr>
      <w:r>
        <w:rPr>
          <w:rFonts w:hint="eastAsia"/>
          <w:b/>
        </w:rPr>
        <w:t>3、MobileNet后续30轮模型训练（探索阶段）</w:t>
      </w:r>
    </w:p>
    <w:p>
      <w:pPr>
        <w:ind w:firstLine="420"/>
      </w:pPr>
    </w:p>
    <w:p>
      <w:pPr>
        <w:ind w:firstLine="525" w:firstLineChars="250"/>
        <w:rPr>
          <w:i/>
        </w:rPr>
      </w:pPr>
      <w:r>
        <w:rPr>
          <w:rFonts w:hint="eastAsia"/>
          <w:i/>
        </w:rPr>
        <w:t>数据增强：增加小幅度影像旋转</w:t>
      </w:r>
    </w:p>
    <w:p>
      <w:pPr>
        <w:ind w:firstLine="525" w:firstLineChars="250"/>
        <w:rPr>
          <w:i/>
        </w:rPr>
      </w:pPr>
      <w:r>
        <w:rPr>
          <w:rFonts w:hint="eastAsia"/>
          <w:i/>
        </w:rPr>
        <w:t>增加workers值，加速模型训练</w:t>
      </w:r>
    </w:p>
    <w:p>
      <w:pPr>
        <w:ind w:firstLine="525" w:firstLineChars="250"/>
        <w:rPr>
          <w:i/>
        </w:rPr>
      </w:pPr>
      <w:r>
        <w:rPr>
          <w:rFonts w:hint="eastAsia"/>
          <w:i/>
        </w:rPr>
        <w:t>日志简化，仅记录所需要素</w:t>
      </w:r>
    </w:p>
    <w:p>
      <w:pPr>
        <w:ind w:firstLine="420"/>
      </w:pPr>
      <w:r>
        <w:rPr>
          <w:rFonts w:hint="eastAsia"/>
        </w:rPr>
        <w:t>观察增加或减少降采样对准确率、训练时间的影响</w:t>
      </w:r>
    </w:p>
    <w:p>
      <w:pPr>
        <w:ind w:firstLine="420"/>
      </w:pPr>
      <w:r>
        <w:rPr>
          <w:rFonts w:hint="eastAsia"/>
        </w:rPr>
        <w:t>尝试学习率的其他设定策略。</w:t>
      </w:r>
      <w:r>
        <w:rPr>
          <w:rFonts w:hint="eastAsia"/>
          <w:i/>
        </w:rPr>
        <w:t>初值0.001效果明显，准确率飞升10%，达82%</w:t>
      </w:r>
    </w:p>
    <w:p>
      <w:pPr>
        <w:ind w:firstLine="525" w:firstLineChars="250"/>
        <w:rPr>
          <w:i/>
        </w:rPr>
      </w:pPr>
      <w:r>
        <w:rPr>
          <w:rFonts w:hint="eastAsia"/>
          <w:i/>
        </w:rPr>
        <w:t>CheckPoint自动保存最高准确率的模型。峰值83.44%</w:t>
      </w:r>
    </w:p>
    <w:p>
      <w:pPr>
        <w:ind w:firstLine="420"/>
      </w:pPr>
      <w:r>
        <w:rPr>
          <w:rFonts w:hint="eastAsia"/>
        </w:rPr>
        <w:t>按自己理解的标准模型图，尝试增加模块层数</w:t>
      </w:r>
    </w:p>
    <w:p>
      <w:pPr>
        <w:ind w:firstLine="420"/>
      </w:pPr>
    </w:p>
    <w:p>
      <w:pPr>
        <w:ind w:firstLine="420"/>
        <w:rPr>
          <w:u w:val="single"/>
        </w:rPr>
      </w:pPr>
      <w:r>
        <w:rPr>
          <w:rFonts w:hint="eastAsia" w:asciiTheme="minorEastAsia" w:hAnsiTheme="minorEastAsia"/>
        </w:rPr>
        <w:t>◆</w:t>
      </w:r>
      <w:r>
        <w:rPr>
          <w:rFonts w:hint="eastAsia"/>
          <w:u w:val="single"/>
        </w:rPr>
        <w:t>阶段性成果：模型6.8M，准确率83.44%</w:t>
      </w:r>
    </w:p>
    <w:p>
      <w:pPr>
        <w:ind w:firstLine="420"/>
      </w:pPr>
    </w:p>
    <w:p>
      <w:pPr>
        <w:rPr>
          <w:b/>
        </w:rPr>
      </w:pPr>
      <w:r>
        <w:rPr>
          <w:rFonts w:hint="eastAsia"/>
          <w:b/>
        </w:rPr>
        <w:t>4、小程序开发同步进行，逻辑流程图如下：</w:t>
      </w:r>
    </w:p>
    <w:p>
      <w:r>
        <w:drawing>
          <wp:inline distT="0" distB="0" distL="114300" distR="114300">
            <wp:extent cx="4959985" cy="2048510"/>
            <wp:effectExtent l="0" t="0" r="12065" b="8890"/>
            <wp:docPr id="6" name="图片 3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Desig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/>
          <w:b/>
          <w:bCs/>
        </w:rPr>
        <w:t>结果&amp;分析：</w:t>
      </w:r>
    </w:p>
    <w:p>
      <w:r>
        <w:rPr>
          <w:rFonts w:hint="eastAsia"/>
          <w:lang w:eastAsia="zh-CN"/>
        </w:rPr>
        <w:t>对</w:t>
      </w:r>
      <w:r>
        <w:rPr>
          <w:rFonts w:hint="eastAsia"/>
        </w:rPr>
        <w:t>于MobileNet模型的训练结果分析：</w:t>
      </w:r>
    </w:p>
    <w:p>
      <w:r>
        <w:rPr>
          <w:rFonts w:hint="eastAsia"/>
        </w:rPr>
        <w:t>1、关于学习率：适当的学习率，对模型准确率影响较大。</w:t>
      </w:r>
    </w:p>
    <w:p>
      <w:r>
        <w:rPr>
          <w:rFonts w:hint="eastAsia"/>
        </w:rPr>
        <w:t xml:space="preserve"> 1.1、学习率降低</w:t>
      </w:r>
      <w:r>
        <w:rPr>
          <w:rFonts w:hint="eastAsia"/>
          <w:lang w:eastAsia="zh-CN"/>
        </w:rPr>
        <w:t>的阶梯长度</w:t>
      </w:r>
      <w:r>
        <w:rPr>
          <w:rFonts w:hint="eastAsia"/>
        </w:rPr>
        <w:t>：本例采用每30epochs已足够。</w:t>
      </w:r>
    </w:p>
    <w:p>
      <w:pPr>
        <w:ind w:firstLine="840" w:firstLineChars="400"/>
      </w:pPr>
      <w:r>
        <w:rPr>
          <w:rFonts w:hint="eastAsia"/>
        </w:rPr>
        <w:t>当准确率连续徘徊时即可考虑降一档。</w:t>
      </w:r>
    </w:p>
    <w:p>
      <w:r>
        <w:rPr>
          <w:rFonts w:hint="eastAsia"/>
        </w:rPr>
        <w:t xml:space="preserve"> 1.2、初值</w:t>
      </w:r>
      <w:r>
        <w:rPr>
          <w:rFonts w:hint="eastAsia"/>
          <w:lang w:eastAsia="zh-CN"/>
        </w:rPr>
        <w:t>选择</w:t>
      </w:r>
      <w:r>
        <w:rPr>
          <w:rFonts w:hint="eastAsia"/>
        </w:rPr>
        <w:t>：初值影响巨大，本例</w:t>
      </w:r>
      <w:r>
        <w:rPr>
          <w:rFonts w:hint="eastAsia"/>
          <w:lang w:eastAsia="zh-CN"/>
        </w:rPr>
        <w:t>由</w:t>
      </w:r>
      <w:r>
        <w:rPr>
          <w:rFonts w:hint="eastAsia"/>
          <w:lang w:val="en-US" w:eastAsia="zh-CN"/>
        </w:rPr>
        <w:t>0.0001调至</w:t>
      </w:r>
      <w:r>
        <w:rPr>
          <w:rFonts w:hint="eastAsia"/>
        </w:rPr>
        <w:t>0.001使</w:t>
      </w:r>
      <w:r>
        <w:rPr>
          <w:rFonts w:hint="eastAsia"/>
          <w:lang w:eastAsia="zh-CN"/>
        </w:rPr>
        <w:t>模型准确率</w:t>
      </w:r>
      <w:r>
        <w:rPr>
          <w:rFonts w:hint="eastAsia"/>
        </w:rPr>
        <w:t>提高10%</w:t>
      </w:r>
      <w:r>
        <w:rPr>
          <w:rFonts w:hint="eastAsia"/>
          <w:lang w:eastAsia="zh-CN"/>
        </w:rPr>
        <w:t>，</w:t>
      </w:r>
    </w:p>
    <w:p>
      <w:r>
        <w:rPr>
          <w:rFonts w:hint="eastAsia"/>
        </w:rPr>
        <w:t xml:space="preserve">        策略上考虑</w:t>
      </w:r>
      <w:r>
        <w:rPr>
          <w:rFonts w:hint="eastAsia"/>
          <w:lang w:eastAsia="zh-CN"/>
        </w:rPr>
        <w:t>过</w:t>
      </w:r>
      <w:r>
        <w:rPr>
          <w:rFonts w:hint="eastAsia"/>
        </w:rPr>
        <w:t>“大步跳”几步，</w:t>
      </w:r>
      <w:r>
        <w:rPr>
          <w:rFonts w:hint="eastAsia"/>
          <w:lang w:eastAsia="zh-CN"/>
        </w:rPr>
        <w:t>期望于更好的</w:t>
      </w:r>
      <w:r>
        <w:rPr>
          <w:rFonts w:hint="eastAsia"/>
        </w:rPr>
        <w:t>“另一山谷”</w:t>
      </w:r>
      <w:r>
        <w:rPr>
          <w:rFonts w:hint="eastAsia"/>
          <w:lang w:eastAsia="zh-CN"/>
        </w:rPr>
        <w:t>来</w:t>
      </w:r>
      <w:r>
        <w:rPr>
          <w:rFonts w:hint="eastAsia"/>
        </w:rPr>
        <w:t>梯度下降（</w:t>
      </w:r>
      <w:r>
        <w:rPr>
          <w:rFonts w:hint="eastAsia"/>
          <w:lang w:eastAsia="zh-CN"/>
        </w:rPr>
        <w:t>该尝试无收获</w:t>
      </w:r>
      <w:r>
        <w:rPr>
          <w:rFonts w:hint="eastAsia"/>
        </w:rPr>
        <w:t>）</w:t>
      </w:r>
    </w:p>
    <w:p>
      <w:r>
        <w:rPr>
          <w:rFonts w:hint="eastAsia"/>
        </w:rPr>
        <w:t xml:space="preserve"> 1.3、可考虑2的</w:t>
      </w:r>
      <w:r>
        <w:rPr>
          <w:rFonts w:hint="eastAsia"/>
          <w:lang w:eastAsia="zh-CN"/>
        </w:rPr>
        <w:t>负</w:t>
      </w:r>
      <w:r>
        <w:rPr>
          <w:rFonts w:hint="eastAsia"/>
        </w:rPr>
        <w:t>幂次</w:t>
      </w:r>
      <w:r>
        <w:rPr>
          <w:rFonts w:hint="eastAsia"/>
          <w:lang w:eastAsia="zh-CN"/>
        </w:rPr>
        <w:t>数</w:t>
      </w:r>
      <w:r>
        <w:rPr>
          <w:rFonts w:hint="eastAsia"/>
        </w:rPr>
        <w:t>替代0.001</w:t>
      </w:r>
      <w:r>
        <w:rPr>
          <w:rFonts w:hint="eastAsia"/>
          <w:lang w:val="en-US" w:eastAsia="zh-CN"/>
        </w:rPr>
        <w:t>/0.1</w:t>
      </w:r>
      <w:r>
        <w:rPr>
          <w:rFonts w:hint="eastAsia"/>
        </w:rPr>
        <w:t>等数据，模型</w:t>
      </w:r>
      <w:r>
        <w:rPr>
          <w:rFonts w:hint="eastAsia"/>
          <w:lang w:eastAsia="zh-CN"/>
        </w:rPr>
        <w:t>准确</w:t>
      </w:r>
      <w:r>
        <w:rPr>
          <w:rFonts w:hint="eastAsia"/>
        </w:rPr>
        <w:t>率有提高</w:t>
      </w:r>
    </w:p>
    <w:p>
      <w:r>
        <w:rPr>
          <w:rFonts w:hint="eastAsia"/>
        </w:rPr>
        <w:t>2、关于减少降采样：每次减降会使数据量增至4倍。对于标准224*224图像，减降会大大增加训练时间（3次减降会导致2－3倍训练时间），但</w:t>
      </w:r>
      <w:r>
        <w:rPr>
          <w:rFonts w:hint="eastAsia"/>
          <w:lang w:eastAsia="zh-CN"/>
        </w:rPr>
        <w:t>准确</w:t>
      </w:r>
      <w:r>
        <w:rPr>
          <w:rFonts w:hint="eastAsia"/>
        </w:rPr>
        <w:t>率未明显提高；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793490"/>
            <wp:effectExtent l="0" t="0" r="5080" b="16510"/>
            <wp:docPr id="3" name="图片 3" descr="MOBILENET不同参数的模型准确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BILENET不同参数的模型准确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b/>
          <w:bCs/>
        </w:rPr>
        <w:t>优化方向：</w:t>
      </w:r>
    </w:p>
    <w:p/>
    <w:p>
      <w:r>
        <w:rPr>
          <w:rFonts w:hint="eastAsia"/>
        </w:rPr>
        <w:t>1、训练图像优化</w:t>
      </w:r>
    </w:p>
    <w:p>
      <w:r>
        <w:rPr>
          <w:rFonts w:hint="eastAsia"/>
        </w:rPr>
        <w:t xml:space="preserve"> 1.1、人工检查，去掉明显问题图片</w:t>
      </w:r>
    </w:p>
    <w:p>
      <w:r>
        <w:rPr>
          <w:rFonts w:hint="eastAsia"/>
        </w:rPr>
        <w:t xml:space="preserve"> 1.2、evaluation图像目前不是很必要，可将大部分补充至training</w:t>
      </w:r>
    </w:p>
    <w:p>
      <w:r>
        <w:rPr>
          <w:rFonts w:hint="eastAsia"/>
        </w:rPr>
        <w:t>2、模型结构尝试优化</w:t>
      </w:r>
    </w:p>
    <w:p>
      <w:r>
        <w:rPr>
          <w:rFonts w:hint="eastAsia"/>
        </w:rPr>
        <w:t xml:space="preserve"> 2.1、学习MobileNet的v2/v3，尝试改进后的新版模型</w:t>
      </w:r>
    </w:p>
    <w:p>
      <w:r>
        <w:rPr>
          <w:rFonts w:hint="eastAsia"/>
        </w:rPr>
        <w:t xml:space="preserve"> 2.2、激活函数relu()尝试替换为relu6()</w:t>
      </w:r>
    </w:p>
    <w:p>
      <w:r>
        <w:rPr>
          <w:rFonts w:hint="eastAsia"/>
        </w:rPr>
        <w:t xml:space="preserve"> 2.3、网络dense层前加入dropout层，看是否能增加模型泛化能力</w:t>
      </w:r>
    </w:p>
    <w:p>
      <w:r>
        <w:rPr>
          <w:rFonts w:hint="eastAsia"/>
        </w:rPr>
        <w:t>3、学习新的callbacks参数，例如根据准确率累计停滞轮数来主动调整学习率、作为退出参考条件等（后者似乎不大必要）</w:t>
      </w:r>
    </w:p>
    <w:p>
      <w:r>
        <w:rPr>
          <w:rFonts w:hint="eastAsia"/>
        </w:rPr>
        <w:t>4、没事试试学习率先“大步跳”几步，步子可以再大一点或小一点，看看能否“跳”至另一“谷地”来作梯度下降，寻得更佳的局部最小值</w:t>
      </w:r>
    </w:p>
    <w:p/>
    <w:p>
      <w:r>
        <w:rPr>
          <w:rFonts w:hint="eastAsia"/>
          <w:b/>
          <w:bCs/>
        </w:rPr>
        <w:t>结论&amp;收获：</w:t>
      </w:r>
    </w:p>
    <w:p/>
    <w:p>
      <w:r>
        <w:rPr>
          <w:rFonts w:hint="eastAsia"/>
        </w:rPr>
        <w:t>1、入门人工智能，初步了解了知识体系及数学原理</w:t>
      </w:r>
    </w:p>
    <w:p>
      <w:r>
        <w:rPr>
          <w:rFonts w:hint="eastAsia"/>
        </w:rPr>
        <w:t>2、学习过程中上网查找资料，体会了搜索未知的方法。在开放性知识库、存在自相矛盾的多源知识点之间思考、取舍、梳理，构建自洽知识体系</w:t>
      </w:r>
    </w:p>
    <w:p>
      <w:r>
        <w:rPr>
          <w:rFonts w:hint="eastAsia"/>
        </w:rPr>
        <w:t>3、编程debug能力在痛苦中提高</w:t>
      </w:r>
    </w:p>
    <w:p>
      <w:r>
        <w:rPr>
          <w:rFonts w:hint="eastAsia"/>
        </w:rPr>
        <w:t>4、安装软件系统准备学习环境过程中，看了一眼“外面的世界”</w:t>
      </w:r>
    </w:p>
    <w:p>
      <w:r>
        <w:rPr>
          <w:rFonts w:hint="eastAsia"/>
        </w:rPr>
        <w:t>5、学会与小伙伴们协作协同，提高了沟通技巧，收获了友谊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77"/>
    <w:rsid w:val="000A2AB0"/>
    <w:rsid w:val="000D095C"/>
    <w:rsid w:val="0010627D"/>
    <w:rsid w:val="00111847"/>
    <w:rsid w:val="00112C67"/>
    <w:rsid w:val="00174954"/>
    <w:rsid w:val="0019109D"/>
    <w:rsid w:val="001A24A2"/>
    <w:rsid w:val="00255EEC"/>
    <w:rsid w:val="00281C69"/>
    <w:rsid w:val="00287972"/>
    <w:rsid w:val="002929DE"/>
    <w:rsid w:val="002A73CA"/>
    <w:rsid w:val="002F0943"/>
    <w:rsid w:val="00310372"/>
    <w:rsid w:val="003C7C7C"/>
    <w:rsid w:val="00417D39"/>
    <w:rsid w:val="00467627"/>
    <w:rsid w:val="004A5276"/>
    <w:rsid w:val="004E2EA8"/>
    <w:rsid w:val="00531D9C"/>
    <w:rsid w:val="005C1532"/>
    <w:rsid w:val="005F188C"/>
    <w:rsid w:val="006A5537"/>
    <w:rsid w:val="006C39C2"/>
    <w:rsid w:val="006C56EE"/>
    <w:rsid w:val="006E6C33"/>
    <w:rsid w:val="00723411"/>
    <w:rsid w:val="007912D1"/>
    <w:rsid w:val="00792D2C"/>
    <w:rsid w:val="007E14D8"/>
    <w:rsid w:val="008128B8"/>
    <w:rsid w:val="009137D5"/>
    <w:rsid w:val="009A18D6"/>
    <w:rsid w:val="00A272CC"/>
    <w:rsid w:val="00A47041"/>
    <w:rsid w:val="00A56FF3"/>
    <w:rsid w:val="00A8052B"/>
    <w:rsid w:val="00A847E3"/>
    <w:rsid w:val="00AA213E"/>
    <w:rsid w:val="00BB31CF"/>
    <w:rsid w:val="00BE6A77"/>
    <w:rsid w:val="00C242B2"/>
    <w:rsid w:val="00C3783E"/>
    <w:rsid w:val="00C4656A"/>
    <w:rsid w:val="00C625EF"/>
    <w:rsid w:val="00C73E69"/>
    <w:rsid w:val="00CC0B65"/>
    <w:rsid w:val="00D141AB"/>
    <w:rsid w:val="00D3403D"/>
    <w:rsid w:val="00D543D0"/>
    <w:rsid w:val="00D938B8"/>
    <w:rsid w:val="00DB21B0"/>
    <w:rsid w:val="00DF2AD6"/>
    <w:rsid w:val="00E348C0"/>
    <w:rsid w:val="00EC10C2"/>
    <w:rsid w:val="00EE3DC4"/>
    <w:rsid w:val="00F52741"/>
    <w:rsid w:val="00FB3B8D"/>
    <w:rsid w:val="0DB03C58"/>
    <w:rsid w:val="39C0579B"/>
    <w:rsid w:val="404A420C"/>
    <w:rsid w:val="46AA5A46"/>
    <w:rsid w:val="49CF74B5"/>
    <w:rsid w:val="633C32E9"/>
    <w:rsid w:val="6D642449"/>
    <w:rsid w:val="7AA7357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D2E10-140E-4F52-8983-BF733F1BEF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CGBIPH</Company>
  <Pages>6</Pages>
  <Words>333</Words>
  <Characters>1899</Characters>
  <Lines>15</Lines>
  <Paragraphs>4</Paragraphs>
  <ScaleCrop>false</ScaleCrop>
  <LinksUpToDate>false</LinksUpToDate>
  <CharactersWithSpaces>2228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2020-09-25T02:43:00Z</dcterms:created>
  <dc:creator>carolziyang(杨子)</dc:creator>
  <cp:lastModifiedBy>余怀东</cp:lastModifiedBy>
  <dcterms:modified xsi:type="dcterms:W3CDTF">2020-10-22T12:02:10Z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